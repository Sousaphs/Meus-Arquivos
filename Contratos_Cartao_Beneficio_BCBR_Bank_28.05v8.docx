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B1FDA36" w14:textId="1BBB3EC1"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lastRenderedPageBreak/>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ins w:id="2" w:author="Pedro Henrique Santos de Sousa" w:date="2025-06-02T17:20:00Z" w16du:dateUtc="2025-06-02T20:20:00Z"/>
          <w:sz w:val="14"/>
          <w:szCs w:val="14"/>
        </w:rPr>
      </w:pPr>
    </w:p>
    <w:p w14:paraId="3F56B475" w14:textId="77777777" w:rsidR="00B23C50" w:rsidRDefault="00B23C50" w:rsidP="00CA0E66">
      <w:pPr>
        <w:spacing w:after="80" w:line="240" w:lineRule="auto"/>
        <w:jc w:val="both"/>
        <w:rPr>
          <w:ins w:id="3" w:author="Pedro Henrique Santos de Sousa" w:date="2025-06-02T17:20:00Z" w16du:dateUtc="2025-06-02T20:20:00Z"/>
          <w:sz w:val="14"/>
          <w:szCs w:val="14"/>
        </w:rPr>
      </w:pPr>
    </w:p>
    <w:p w14:paraId="08A68459" w14:textId="77777777" w:rsidR="00B23C50" w:rsidRDefault="00B23C50" w:rsidP="00CA0E66">
      <w:pPr>
        <w:spacing w:after="80" w:line="240" w:lineRule="auto"/>
        <w:jc w:val="both"/>
        <w:rPr>
          <w:ins w:id="4" w:author="Pedro Henrique Santos de Sousa" w:date="2025-06-02T17:20:00Z" w16du:dateUtc="2025-06-02T20:20:00Z"/>
          <w:sz w:val="14"/>
          <w:szCs w:val="14"/>
        </w:rPr>
      </w:pPr>
    </w:p>
    <w:p w14:paraId="4C461F0C" w14:textId="77777777" w:rsidR="00B23C50" w:rsidRDefault="00B23C50" w:rsidP="00CA0E66">
      <w:pPr>
        <w:spacing w:after="80" w:line="240" w:lineRule="auto"/>
        <w:jc w:val="both"/>
        <w:rPr>
          <w:ins w:id="5" w:author="Pedro Henrique Santos de Sousa" w:date="2025-06-02T17:20:00Z" w16du:dateUtc="2025-06-02T20:20:00Z"/>
          <w:sz w:val="14"/>
          <w:szCs w:val="14"/>
        </w:rPr>
      </w:pPr>
    </w:p>
    <w:p w14:paraId="550EE560" w14:textId="77777777" w:rsidR="00B23C50" w:rsidRDefault="00B23C50" w:rsidP="00CA0E66">
      <w:pPr>
        <w:spacing w:after="80" w:line="240" w:lineRule="auto"/>
        <w:jc w:val="both"/>
        <w:rPr>
          <w:ins w:id="6" w:author="Pedro Henrique Santos de Sousa" w:date="2025-06-02T17:20:00Z" w16du:dateUtc="2025-06-02T20:20:00Z"/>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lastRenderedPageBreak/>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ins w:id="7" w:author="Pedro Henrique Santos de Sousa" w:date="2025-06-02T17:21:00Z" w16du:dateUtc="2025-06-02T20:21:00Z"/>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lastRenderedPageBreak/>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lastRenderedPageBreak/>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lastRenderedPageBreak/>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lastRenderedPageBreak/>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lastRenderedPageBreak/>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dro Henrique Santos de Sousa">
    <w15:presenceInfo w15:providerId="AD" w15:userId="S::pedro.sousa@fictorconsig.com.br::786f6e89-19a2-4c97-b644-237d58dfe7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86CC8"/>
    <w:rsid w:val="000A5836"/>
    <w:rsid w:val="000A6A6C"/>
    <w:rsid w:val="000A6AEC"/>
    <w:rsid w:val="000B4E16"/>
    <w:rsid w:val="000B4E48"/>
    <w:rsid w:val="000B5689"/>
    <w:rsid w:val="000C36F5"/>
    <w:rsid w:val="000D220A"/>
    <w:rsid w:val="000D5343"/>
    <w:rsid w:val="000D6936"/>
    <w:rsid w:val="000E2296"/>
    <w:rsid w:val="000E7EF9"/>
    <w:rsid w:val="00103507"/>
    <w:rsid w:val="001072DF"/>
    <w:rsid w:val="001346E3"/>
    <w:rsid w:val="00142240"/>
    <w:rsid w:val="00147D36"/>
    <w:rsid w:val="001548B1"/>
    <w:rsid w:val="00156E19"/>
    <w:rsid w:val="001603BF"/>
    <w:rsid w:val="00165A92"/>
    <w:rsid w:val="00171B3B"/>
    <w:rsid w:val="001727DE"/>
    <w:rsid w:val="00177ED2"/>
    <w:rsid w:val="001865BC"/>
    <w:rsid w:val="00186610"/>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33AF1"/>
    <w:rsid w:val="00236A63"/>
    <w:rsid w:val="0024376A"/>
    <w:rsid w:val="00243E39"/>
    <w:rsid w:val="002526FA"/>
    <w:rsid w:val="00253BA4"/>
    <w:rsid w:val="00253C2D"/>
    <w:rsid w:val="00256632"/>
    <w:rsid w:val="00273E92"/>
    <w:rsid w:val="00277897"/>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3814"/>
    <w:rsid w:val="004077D6"/>
    <w:rsid w:val="00417DDD"/>
    <w:rsid w:val="00420746"/>
    <w:rsid w:val="004550B4"/>
    <w:rsid w:val="0046052A"/>
    <w:rsid w:val="00475FAC"/>
    <w:rsid w:val="00476D19"/>
    <w:rsid w:val="00483E07"/>
    <w:rsid w:val="0048693F"/>
    <w:rsid w:val="004A0A44"/>
    <w:rsid w:val="004A6EA0"/>
    <w:rsid w:val="004B3214"/>
    <w:rsid w:val="004C0C89"/>
    <w:rsid w:val="004C32E7"/>
    <w:rsid w:val="004C76ED"/>
    <w:rsid w:val="004C7BF4"/>
    <w:rsid w:val="004E5D08"/>
    <w:rsid w:val="004E618A"/>
    <w:rsid w:val="004E6BD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55E09"/>
    <w:rsid w:val="0067023D"/>
    <w:rsid w:val="00680E3D"/>
    <w:rsid w:val="00681D4E"/>
    <w:rsid w:val="006860F5"/>
    <w:rsid w:val="006905EB"/>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E36"/>
    <w:rsid w:val="009F107D"/>
    <w:rsid w:val="009F46EA"/>
    <w:rsid w:val="009F5124"/>
    <w:rsid w:val="00A075AA"/>
    <w:rsid w:val="00A21F5B"/>
    <w:rsid w:val="00A2213C"/>
    <w:rsid w:val="00A224B3"/>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2015"/>
    <w:rsid w:val="00AD02FE"/>
    <w:rsid w:val="00AD540A"/>
    <w:rsid w:val="00AE6231"/>
    <w:rsid w:val="00B062AD"/>
    <w:rsid w:val="00B074BF"/>
    <w:rsid w:val="00B11B6E"/>
    <w:rsid w:val="00B15247"/>
    <w:rsid w:val="00B23C50"/>
    <w:rsid w:val="00B33C58"/>
    <w:rsid w:val="00B36994"/>
    <w:rsid w:val="00B41443"/>
    <w:rsid w:val="00B41917"/>
    <w:rsid w:val="00B64725"/>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4D56"/>
    <w:rsid w:val="00C41B25"/>
    <w:rsid w:val="00C426E0"/>
    <w:rsid w:val="00C46958"/>
    <w:rsid w:val="00C527CB"/>
    <w:rsid w:val="00C709B6"/>
    <w:rsid w:val="00C7496F"/>
    <w:rsid w:val="00C75012"/>
    <w:rsid w:val="00C845F5"/>
    <w:rsid w:val="00C87466"/>
    <w:rsid w:val="00C91AA4"/>
    <w:rsid w:val="00CA0E66"/>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A1730"/>
    <w:rsid w:val="00DA50B0"/>
    <w:rsid w:val="00DC4471"/>
    <w:rsid w:val="00DC7CBD"/>
    <w:rsid w:val="00DD4E8E"/>
    <w:rsid w:val="00DE622E"/>
    <w:rsid w:val="00DE6AC7"/>
    <w:rsid w:val="00DF16D4"/>
    <w:rsid w:val="00DF2A46"/>
    <w:rsid w:val="00DF666D"/>
    <w:rsid w:val="00E13B38"/>
    <w:rsid w:val="00E1476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4.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3285</Words>
  <Characters>17742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2025-06-02T20:21:00Z</dcterms:created>
  <dcterms:modified xsi:type="dcterms:W3CDTF">2025-06-02T20:21:00Z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