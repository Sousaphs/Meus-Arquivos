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ins w:id="2" w:author="Pedro Henrique Santos de Sousa" w:date="2025-06-10T10:23:00Z" w16du:dateUtc="2025-06-10T13:23:00Z"/>
                <w:sz w:val="14"/>
                <w:szCs w:val="14"/>
              </w:rPr>
            </w:pPr>
          </w:p>
          <w:p w14:paraId="67DDD09F" w14:textId="77777777" w:rsidR="00966954" w:rsidRDefault="00966954" w:rsidP="00941F2B">
            <w:pPr>
              <w:pStyle w:val="Rodap"/>
              <w:rPr>
                <w:ins w:id="3" w:author="Pedro Henrique Santos de Sousa" w:date="2025-06-10T10:23:00Z" w16du:dateUtc="2025-06-10T13:23:00Z"/>
                <w:sz w:val="14"/>
                <w:szCs w:val="14"/>
              </w:rPr>
            </w:pPr>
          </w:p>
          <w:p w14:paraId="01473C5A" w14:textId="77777777" w:rsidR="00966954" w:rsidRDefault="00966954" w:rsidP="00941F2B">
            <w:pPr>
              <w:pStyle w:val="Rodap"/>
              <w:rPr>
                <w:ins w:id="4" w:author="Pedro Henrique Santos de Sousa" w:date="2025-06-10T10:23:00Z" w16du:dateUtc="2025-06-10T13:23:00Z"/>
                <w:sz w:val="14"/>
                <w:szCs w:val="14"/>
              </w:rPr>
            </w:pPr>
          </w:p>
          <w:p w14:paraId="48529F42" w14:textId="77777777" w:rsidR="00966954" w:rsidRDefault="00966954" w:rsidP="00941F2B">
            <w:pPr>
              <w:pStyle w:val="Rodap"/>
              <w:rPr>
                <w:ins w:id="5" w:author="Pedro Henrique Santos de Sousa" w:date="2025-06-10T10:23:00Z" w16du:dateUtc="2025-06-10T13:23:00Z"/>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41271932" w14:textId="77777777" w:rsidR="008A23CD" w:rsidRDefault="008A23CD"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dro Henrique Santos de Sousa">
    <w15:presenceInfo w15:providerId="AD" w15:userId="S::pedro.sousa@fictorconsig.com.br::786f6e89-19a2-4c97-b644-237d58dfe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3297</Words>
  <Characters>17809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2025-06-10T13:24:00Z</dcterms:created>
  <dcterms:modified xsi:type="dcterms:W3CDTF">2025-06-10T13:24:00Z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